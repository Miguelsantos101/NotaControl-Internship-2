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 xml:space="preserve">Integração </w:t>
      </w:r>
    </w:p>
    <w:p>
      <w:pPr>
        <w:pStyle w:val="Normal"/>
        <w:rPr/>
      </w:pPr>
      <w:r>
        <w:rPr/>
        <w:t xml:space="preserve"> </w:t>
      </w:r>
      <w:r>
        <w:rPr/>
        <w:t>Testes a serem realizados: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Recepcionar Lote RPS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Não pode ser MEI e nem optante do Simples Nacional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1988,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IM 3351, com retenção de ISS.</w:t>
      </w:r>
    </w:p>
    <w:p>
      <w:pPr>
        <w:pStyle w:val="ListParagraph"/>
        <w:numPr>
          <w:ilvl w:val="3"/>
          <w:numId w:val="1"/>
        </w:numPr>
        <w:ind w:left="1418" w:hanging="284"/>
        <w:rPr/>
      </w:pPr>
      <w:r>
        <w:rPr/>
        <w:t>Emitir uma NFS-e para Tomador de CNPJ 16.916.741/2426-73, sem retenção de ISS.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valor de Serviço R$ 50.000,00 com alíquota de 2,5%.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informando as duas tags ValorIss e ValorIssRetido.</w:t>
      </w:r>
    </w:p>
    <w:p>
      <w:pPr>
        <w:pStyle w:val="ListParagraph"/>
        <w:numPr>
          <w:ilvl w:val="3"/>
          <w:numId w:val="1"/>
        </w:numPr>
        <w:rPr/>
      </w:pPr>
      <w:r>
        <w:rPr/>
        <w:t>Utilize a tag RegimeEspecialTributacao em um processo de emissão de NFS-e.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utilizando as tags de valores de outros impostos.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Configuração da sua empresa:</w:t>
      </w:r>
    </w:p>
    <w:p>
      <w:pPr>
        <w:pStyle w:val="ListParagraph"/>
        <w:numPr>
          <w:ilvl w:val="2"/>
          <w:numId w:val="1"/>
        </w:numPr>
        <w:rPr>
          <w:i/>
          <w:i/>
          <w:u w:val="single"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>Deverá ser optante do Simples Nacional.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3,12%.</w:t>
      </w:r>
    </w:p>
    <w:p>
      <w:pPr>
        <w:pStyle w:val="ListParagraph"/>
        <w:numPr>
          <w:ilvl w:val="3"/>
          <w:numId w:val="1"/>
        </w:numPr>
        <w:rPr/>
      </w:pPr>
      <w:r>
        <w:rPr/>
        <w:t>Emitir uma NFS-e com alíquota de 5,12%.</w:t>
      </w:r>
    </w:p>
    <w:p>
      <w:pPr>
        <w:pStyle w:val="ListParagraph"/>
        <w:numPr>
          <w:ilvl w:val="1"/>
          <w:numId w:val="1"/>
        </w:numPr>
        <w:rPr/>
      </w:pPr>
      <w:r>
        <w:rPr/>
        <w:t>Monte um arquivo de XML com 2 RPS na mesma estrutura.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 cancelamento com justificativa e outro sem justificativa.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que gere a URL da NFS-e.</w:t>
      </w:r>
    </w:p>
    <w:p>
      <w:pPr>
        <w:pStyle w:val="ListParagraph"/>
        <w:numPr>
          <w:ilvl w:val="1"/>
          <w:numId w:val="1"/>
        </w:numPr>
        <w:rPr/>
      </w:pPr>
      <w:r>
        <w:rPr/>
        <w:t>Execute uma consulta por lote.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Responda:</w:t>
      </w:r>
    </w:p>
    <w:p>
      <w:pPr>
        <w:pStyle w:val="ListParagraph"/>
        <w:numPr>
          <w:ilvl w:val="1"/>
          <w:numId w:val="1"/>
        </w:numPr>
        <w:rPr/>
      </w:pPr>
      <w:r>
        <w:rPr/>
        <w:t>O que é Desconto Condicionado e o Desconto Incondicionado. Como funciona no arquivo XML.</w:t>
      </w:r>
    </w:p>
    <w:p>
      <w:pPr>
        <w:pStyle w:val="ListParagraph"/>
        <w:rPr/>
      </w:pPr>
      <w:r>
        <w:rPr/>
        <w:t xml:space="preserve">R: </w:t>
      </w:r>
      <w:r>
        <w:rPr>
          <w:rFonts w:eastAsia="Calibri" w:cs="Times New Roman" w:eastAsiaTheme="minorHAnsi"/>
          <w:b/>
          <w:bCs/>
          <w:color w:val="auto"/>
          <w:kern w:val="0"/>
          <w:sz w:val="22"/>
          <w:szCs w:val="22"/>
          <w:lang w:val="pt-BR" w:eastAsia="en-US" w:bidi="ar-SA"/>
          <w:rPrChange w:id="0" w:author="Autor desconhecido" w:date="2022-04-18T13:35:40Z"/>
        </w:rPr>
        <w:t xml:space="preserve">Os descontos incondicionais são considerados parcelas redutoras do preço de vendas e </w:t>
      </w:r>
      <w:ins w:id="1" w:author="Autor desconhecido" w:date="2022-04-18T13:31:37Z">
        <w:r>
          <w:rPr>
            <w:rFonts w:eastAsia="Calibri" w:cs="Times New Roman" w:eastAsiaTheme="minorHAnsi"/>
            <w:b/>
            <w:bCs/>
            <w:color w:val="auto"/>
            <w:kern w:val="0"/>
            <w:sz w:val="22"/>
            <w:szCs w:val="22"/>
            <w:lang w:val="pt-BR" w:eastAsia="en-US" w:bidi="ar-SA"/>
          </w:rPr>
          <w:t>já os descontos condicionais são aqueles que dependem de evento posterior à emissão da nota fiscal, usualmente, do pagamento da compra dentro de certo prazo, e configuram despesa financeira para o vendedor e receita financeira para o comprador.</w:t>
        </w:r>
      </w:ins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obrigatório o uso de certificado digital para integração? Justifique.</w:t>
      </w:r>
    </w:p>
    <w:p>
      <w:pPr>
        <w:pStyle w:val="ListParagraph"/>
        <w:rPr/>
      </w:pPr>
      <w:r>
        <w:rPr/>
        <w:t xml:space="preserve">R: </w:t>
      </w:r>
      <w:ins w:id="2" w:author="Autor desconhecido" w:date="2022-04-18T13:45:55Z">
        <w:r>
          <w:rPr>
            <w:b/>
            <w:bCs/>
          </w:rPr>
          <w:t xml:space="preserve">Sim, </w:t>
        </w:r>
      </w:ins>
      <w:r>
        <w:rPr>
          <w:rFonts w:eastAsia="Calibri" w:cs="Times New Roman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por que garante a autenticidade dos dados do prestador de serviço</w:t>
      </w:r>
      <w:ins w:id="3" w:author="Autor desconhecido" w:date="2022-04-18T13:46:00Z">
        <w:r>
          <w:rPr>
            <w:b/>
            <w:bCs/>
          </w:rPr>
          <w:t>.</w:t>
        </w:r>
      </w:ins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Quando</w:t>
      </w:r>
      <w:ins w:id="4" w:author="Autor desconhecido" w:date="2022-04-18T13:46:30Z">
        <w:r>
          <w:rPr/>
          <w:t xml:space="preserve"> é</w:t>
        </w:r>
      </w:ins>
      <w:r>
        <w:rPr/>
        <w:t xml:space="preserve"> utilizado certificado digital, qual a regra?</w:t>
      </w:r>
    </w:p>
    <w:p>
      <w:pPr>
        <w:pStyle w:val="ListParagraph"/>
        <w:rPr/>
      </w:pPr>
      <w:r>
        <w:rPr/>
        <w:t xml:space="preserve">R: </w:t>
      </w:r>
      <w:r>
        <w:rPr>
          <w:b/>
          <w:bCs/>
        </w:rPr>
        <w:t>Na hora do processamento do RPS, a regra é que precisa ser um eCPF ou eCNPJ</w:t>
      </w:r>
      <w:r>
        <w:rPr/>
        <w:t xml:space="preserve"> </w:t>
      </w:r>
      <w:ins w:id="5" w:author="Autor desconhecido" w:date="2022-04-18T13:46:37Z">
        <w:r>
          <w:rPr>
            <w:b/>
            <w:bCs/>
          </w:rPr>
          <w:t>.</w:t>
        </w:r>
      </w:ins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Cite todos os módulos de Integração.</w:t>
      </w:r>
    </w:p>
    <w:p>
      <w:pPr>
        <w:pStyle w:val="ListParagraph"/>
        <w:rPr/>
      </w:pPr>
      <w:r>
        <w:rPr/>
        <w:t>R:</w:t>
      </w:r>
    </w:p>
    <w:p>
      <w:pPr>
        <w:pStyle w:val="ListParagraph"/>
        <w:rPr/>
      </w:pPr>
      <w:r>
        <w:rPr/>
        <w:t xml:space="preserve"> </w:t>
      </w:r>
      <w:hyperlink r:id="rId2">
        <w:r>
          <w:rPr>
            <w:rStyle w:val="LinkdaInternet"/>
            <w:rFonts w:ascii="Verdana" w:hAnsi="Verdana"/>
            <w:b/>
            <w:bCs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CancelarNfse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3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ConsultaNFSePorRPS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4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ConsultaSituacaoLoteRPS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5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ConsultarDadosCadastrais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6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7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ConsultarNFSePorRPS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8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9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ConsultarSituacaoLoteRPS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0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ConsultarUrlVisualizacaoNfse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1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ConsultarUrlVisualizacaoNfseSerie</w:t>
        </w:r>
      </w:hyperlink>
    </w:p>
    <w:p>
      <w:pPr>
        <w:pStyle w:val="Corpodotexto"/>
        <w:widowControl/>
        <w:numPr>
          <w:ilvl w:val="0"/>
          <w:numId w:val="2"/>
        </w:numPr>
        <w:tabs>
          <w:tab w:val="clear" w:pos="708"/>
          <w:tab w:val="left" w:pos="0" w:leader="none"/>
        </w:tabs>
        <w:spacing w:before="150" w:after="140"/>
        <w:ind w:left="300" w:hanging="0"/>
        <w:rPr/>
      </w:pPr>
      <w:hyperlink r:id="rId12">
        <w:r>
          <w:rPr>
            <w:rStyle w:val="LinkdaInternet"/>
            <w:rFonts w:ascii="Verdana" w:hAnsi="Verdana"/>
            <w:b/>
            <w:i w:val="false"/>
            <w:caps w:val="false"/>
            <w:smallCaps w:val="false"/>
            <w:color w:val="336699"/>
            <w:spacing w:val="0"/>
            <w:sz w:val="17"/>
            <w:u w:val="single"/>
          </w:rPr>
          <w:t>RecepcionarLoteRps</w:t>
        </w:r>
      </w:hyperlink>
    </w:p>
    <w:p>
      <w:pPr>
        <w:pStyle w:val="Corpodotexto"/>
        <w:widowControl/>
        <w:spacing w:before="150" w:after="140"/>
        <w:rPr>
          <w:rFonts w:ascii="Verdana" w:hAnsi="Verdana"/>
          <w:b/>
          <w:b/>
          <w:i w:val="false"/>
          <w:i w:val="false"/>
          <w:caps w:val="false"/>
          <w:smallCaps w:val="false"/>
          <w:color w:val="336699"/>
          <w:spacing w:val="0"/>
          <w:sz w:val="17"/>
          <w:u w:val="single"/>
        </w:rPr>
      </w:pPr>
      <w:r>
        <w:rPr>
          <w:rFonts w:ascii="Verdana" w:hAnsi="Verdana"/>
          <w:b/>
          <w:i w:val="false"/>
          <w:caps w:val="false"/>
          <w:smallCaps w:val="false"/>
          <w:color w:val="336699"/>
          <w:spacing w:val="0"/>
          <w:sz w:val="17"/>
          <w:u w:val="single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 valor de Serviços, Base de Cálculo e Valor </w:t>
      </w:r>
      <w:del w:id="6" w:author="Autor desconhecido" w:date="2022-04-18T13:52:53Z">
        <w:r>
          <w:rPr/>
          <w:delText>Liquido</w:delText>
        </w:r>
      </w:del>
      <w:ins w:id="7" w:author="Autor desconhecido" w:date="2022-04-18T13:52:53Z">
        <w:r>
          <w:rPr>
            <w:rFonts w:eastAsia="Calibri" w:cs="Times New Roman" w:eastAsiaTheme="minorHAnsi"/>
            <w:color w:val="auto"/>
            <w:kern w:val="0"/>
            <w:sz w:val="22"/>
            <w:szCs w:val="22"/>
            <w:lang w:val="pt-BR" w:eastAsia="en-US" w:bidi="ar-SA"/>
          </w:rPr>
          <w:t>Líquido</w:t>
        </w:r>
      </w:ins>
      <w:r>
        <w:rPr/>
        <w:t xml:space="preserve"> da NFS-e, é obrigatório que sejam iguais? Justifique.</w:t>
      </w:r>
    </w:p>
    <w:p>
      <w:pPr>
        <w:pStyle w:val="ListParagraph"/>
        <w:rPr/>
      </w:pPr>
      <w:r>
        <w:rPr/>
        <w:t xml:space="preserve">R: </w:t>
      </w:r>
      <w:r>
        <w:rPr>
          <w:b/>
          <w:bCs/>
        </w:rPr>
        <w:t>Não é obrigatório por que depende do valor que foi aplicado sobre eles.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Que tipos de CNAEs podem ser utilizados no processo de Integração?</w:t>
      </w:r>
    </w:p>
    <w:p>
      <w:pPr>
        <w:pStyle w:val="ListParagraph"/>
        <w:rPr/>
      </w:pPr>
      <w:r>
        <w:rPr/>
        <w:t xml:space="preserve">R: </w:t>
      </w:r>
      <w:r>
        <w:rPr>
          <w:rFonts w:eastAsia="Calibri" w:cs="Times New Roman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>Apenas os CNAEs de serviços prestados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possível emitir uma NFS-e sem tomador? Justifique.</w:t>
      </w:r>
    </w:p>
    <w:p>
      <w:pPr>
        <w:pStyle w:val="ListParagraph"/>
        <w:rPr/>
      </w:pPr>
      <w:r>
        <w:rPr/>
        <w:t xml:space="preserve">R: </w:t>
      </w:r>
      <w:r>
        <w:rPr>
          <w:b/>
          <w:bCs/>
        </w:rPr>
        <w:t>Sim, se o imposto retido estiver como não.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É possível identificar o código de tributação do município na ficha cadastral? Justifique.</w:t>
      </w:r>
    </w:p>
    <w:p>
      <w:pPr>
        <w:pStyle w:val="ListParagraph"/>
        <w:rPr/>
      </w:pPr>
      <w:r>
        <w:rPr/>
        <w:t>R:</w:t>
      </w:r>
      <w:ins w:id="8" w:author="Autor desconhecido" w:date="2022-04-18T13:44:40Z">
        <w:r>
          <w:rPr/>
          <w:t xml:space="preserve"> </w:t>
        </w:r>
      </w:ins>
      <w:r>
        <w:rPr>
          <w:b/>
          <w:bCs/>
        </w:rPr>
        <w:t>Sim.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Todos os testes deverão ser documentados, com os erros e acertos, empresas prestadoras e tomadores utilizados, assim como, protocolos gerados.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spacing w:before="0" w:after="200"/>
        <w:ind w:firstLine="360"/>
        <w:rPr/>
      </w:pPr>
      <w:r>
        <w:rPr/>
        <w:t>Envio privado no meu Rocket até dia 18/02/2022 até as 16</w:t>
      </w:r>
      <w:bookmarkStart w:id="0" w:name="_GoBack"/>
      <w:bookmarkEnd w:id="0"/>
      <w:r>
        <w:rPr/>
        <w:t>:00.</w:t>
      </w:r>
    </w:p>
    <w:sectPr>
      <w:headerReference w:type="default" r:id="rId13"/>
      <w:footerReference w:type="default" r:id="rId14"/>
      <w:type w:val="nextPage"/>
      <w:pgSz w:w="11906" w:h="16838"/>
      <w:pgMar w:left="720" w:right="720" w:header="426" w:top="720" w:footer="585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25 UltraLight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right="-567" w:hanging="0"/>
      <w:jc w:val="center"/>
      <w:rPr>
        <w:rFonts w:ascii="Arial" w:hAnsi="Arial" w:cs="Arial"/>
        <w:b/>
        <w:b/>
        <w:sz w:val="18"/>
        <w:szCs w:val="18"/>
      </w:rPr>
    </w:pPr>
    <w:r>
      <w:rPr>
        <w:rFonts w:cs="Arial" w:ascii="Arial" w:hAnsi="Arial"/>
        <w:b/>
        <w:sz w:val="18"/>
        <w:szCs w:val="18"/>
      </w:rPr>
    </w:r>
  </w:p>
  <w:p>
    <w:pPr>
      <w:pStyle w:val="Rodap"/>
      <w:ind w:left="-993" w:right="-567" w:hanging="0"/>
      <w:jc w:val="center"/>
      <w:rPr/>
    </w:pPr>
    <w:r>
      <w:rPr/>
      <w:drawing>
        <wp:inline distT="0" distB="0" distL="0" distR="0">
          <wp:extent cx="6649085" cy="178435"/>
          <wp:effectExtent l="0" t="0" r="0" b="0"/>
          <wp:docPr id="2" name="Imagem 1" descr="rodap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rodap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78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</w:tabs>
      <w:ind w:left="-709" w:right="-284" w:hanging="0"/>
      <w:jc w:val="both"/>
      <w:rPr/>
    </w:pPr>
    <w:r>
      <w:drawing>
        <wp:anchor behindDoc="0" distT="0" distB="0" distL="114300" distR="0" simplePos="0" locked="0" layoutInCell="0" allowOverlap="1" relativeHeight="3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6649085" cy="1099185"/>
          <wp:effectExtent l="0" t="0" r="0" b="0"/>
          <wp:wrapTopAndBottom/>
          <wp:docPr id="1" name="Imagem 0" descr="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0" descr="Cabeçalh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9085" cy="1099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0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4d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e44d7b"/>
    <w:rPr>
      <w:rFonts w:ascii="Calibri" w:hAnsi="Calibri" w:eastAsia="Calibri" w:cs="Times New Roman"/>
    </w:rPr>
  </w:style>
  <w:style w:type="character" w:styleId="A1" w:customStyle="1">
    <w:name w:val="A1"/>
    <w:uiPriority w:val="99"/>
    <w:qFormat/>
    <w:rsid w:val="00e44d7b"/>
    <w:rPr>
      <w:rFonts w:cs="Helvetica 25 UltraLight"/>
      <w:color w:val="000000"/>
      <w:sz w:val="44"/>
      <w:szCs w:val="44"/>
    </w:rPr>
  </w:style>
  <w:style w:type="character" w:styleId="A3" w:customStyle="1">
    <w:name w:val="A3"/>
    <w:uiPriority w:val="99"/>
    <w:qFormat/>
    <w:rsid w:val="00e44d7b"/>
    <w:rPr>
      <w:rFonts w:cs="Helvetica 25 UltraLight"/>
      <w:color w:val="000000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e44d7b"/>
    <w:rPr>
      <w:color w:val="0000FF"/>
      <w:u w:val="single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e44d7b"/>
    <w:rPr>
      <w:rFonts w:ascii="Calibri" w:hAnsi="Calibri" w:eastAsia="Calibri" w:cs="Times New Roman"/>
      <w:sz w:val="20"/>
      <w:szCs w:val="20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44d7b"/>
    <w:rPr>
      <w:vertAlign w:val="superscript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44d7b"/>
    <w:rPr>
      <w:rFonts w:ascii="Tahoma" w:hAnsi="Tahoma" w:eastAsia="Calibri" w:cs="Tahoma"/>
      <w:sz w:val="16"/>
      <w:szCs w:val="16"/>
    </w:rPr>
  </w:style>
  <w:style w:type="character" w:styleId="Lbltitulo2" w:customStyle="1">
    <w:name w:val="lbl-titulo2"/>
    <w:basedOn w:val="DefaultParagraphFont"/>
    <w:qFormat/>
    <w:rsid w:val="00cd67a1"/>
    <w:rPr>
      <w:rFonts w:ascii="Arial" w:hAnsi="Arial" w:cs="Arial"/>
      <w:b/>
      <w:bCs/>
      <w:color w:val="000000"/>
      <w:sz w:val="17"/>
      <w:szCs w:val="17"/>
    </w:rPr>
  </w:style>
  <w:style w:type="character" w:styleId="Numeraodelinhas">
    <w:name w:val="Numeração de linhas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44d7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4d7b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e44d7b"/>
    <w:pPr>
      <w:widowControl/>
      <w:suppressAutoHyphens w:val="true"/>
      <w:bidi w:val="0"/>
      <w:spacing w:lineRule="auto" w:line="240" w:before="0" w:after="0"/>
      <w:jc w:val="left"/>
    </w:pPr>
    <w:rPr>
      <w:rFonts w:ascii="Helvetica 25 UltraLight" w:hAnsi="Helvetica 25 UltraLight" w:eastAsia="Calibri" w:cs="Helvetica 25 UltraLight"/>
      <w:color w:val="000000"/>
      <w:kern w:val="0"/>
      <w:sz w:val="24"/>
      <w:szCs w:val="24"/>
      <w:lang w:val="pt-BR" w:eastAsia="en-US" w:bidi="ar-SA"/>
    </w:rPr>
  </w:style>
  <w:style w:type="paragraph" w:styleId="Pa2" w:customStyle="1">
    <w:name w:val="Pa2"/>
    <w:basedOn w:val="Default"/>
    <w:next w:val="Default"/>
    <w:uiPriority w:val="99"/>
    <w:qFormat/>
    <w:rsid w:val="00e44d7b"/>
    <w:pPr>
      <w:spacing w:lineRule="atLeast" w:line="241"/>
    </w:pPr>
    <w:rPr>
      <w:rFonts w:cs="" w:cstheme="minorBidi"/>
      <w:color w:val="auto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e44d7b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4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snetonline.com.br/webserviceabrasf/anapolis/servicos.asmx?op=CancelarNfse" TargetMode="External"/><Relationship Id="rId3" Type="http://schemas.openxmlformats.org/officeDocument/2006/relationships/hyperlink" Target="https://www.issnetonline.com.br/webserviceabrasf/anapolis/servicos.asmx?op=ConsultaNFSePorRPS" TargetMode="External"/><Relationship Id="rId4" Type="http://schemas.openxmlformats.org/officeDocument/2006/relationships/hyperlink" Target="https://www.issnetonline.com.br/webserviceabrasf/anapolis/servicos.asmx?op=ConsultaSituacaoLoteRPS" TargetMode="External"/><Relationship Id="rId5" Type="http://schemas.openxmlformats.org/officeDocument/2006/relationships/hyperlink" Target="https://www.issnetonline.com.br/webserviceabrasf/anapolis/servicos.asmx?op=ConsultarDadosCadastrais" TargetMode="External"/><Relationship Id="rId6" Type="http://schemas.openxmlformats.org/officeDocument/2006/relationships/hyperlink" Target="https://www.issnetonline.com.br/webserviceabrasf/anapolis/servicos.asmx?op=ConsultarLoteRps" TargetMode="External"/><Relationship Id="rId7" Type="http://schemas.openxmlformats.org/officeDocument/2006/relationships/hyperlink" Target="https://www.issnetonline.com.br/webserviceabrasf/anapolis/servicos.asmx?op=ConsultarNFSePorRPS" TargetMode="External"/><Relationship Id="rId8" Type="http://schemas.openxmlformats.org/officeDocument/2006/relationships/hyperlink" Target="https://www.issnetonline.com.br/webserviceabrasf/anapolis/servicos.asmx?op=ConsultarNfse" TargetMode="External"/><Relationship Id="rId9" Type="http://schemas.openxmlformats.org/officeDocument/2006/relationships/hyperlink" Target="https://www.issnetonline.com.br/webserviceabrasf/anapolis/servicos.asmx?op=ConsultarSituacaoLoteRPS" TargetMode="External"/><Relationship Id="rId10" Type="http://schemas.openxmlformats.org/officeDocument/2006/relationships/hyperlink" Target="https://www.issnetonline.com.br/webserviceabrasf/anapolis/servicos.asmx?op=ConsultarUrlVisualizacaoNfse" TargetMode="External"/><Relationship Id="rId11" Type="http://schemas.openxmlformats.org/officeDocument/2006/relationships/hyperlink" Target="https://www.issnetonline.com.br/webserviceabrasf/anapolis/servicos.asmx?op=ConsultarUrlVisualizacaoNfseSerie" TargetMode="External"/><Relationship Id="rId12" Type="http://schemas.openxmlformats.org/officeDocument/2006/relationships/hyperlink" Target="https://www.issnetonline.com.br/webserviceabrasf/anapolis/servicos.asmx?op=RecepcionarLoteRp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LibreOffice/7.1.0.3$Windows_X86_64 LibreOffice_project/f6099ecf3d29644b5008cc8f48f42f4a40986e4c</Application>
  <AppVersion>15.0000</AppVersion>
  <Pages>3</Pages>
  <Words>444</Words>
  <Characters>2409</Characters>
  <CharactersWithSpaces>2803</CharactersWithSpaces>
  <Paragraphs>52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2021-06-24T13:35:00Z</dcterms:created>
  <dc:creator>Carlos Pael</dc:creator>
  <dc:description/>
  <dc:language>pt-BR</dc:language>
  <cp:lastModifiedBy/>
  <cp:lastPrinted>2020-10-29T13:29:00Z</cp:lastPrinted>
  <dcterms:modified xsi:type="dcterms:W3CDTF">2022-04-18T17:24:44Z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